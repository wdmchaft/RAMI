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7B" w:rsidRDefault="007B787B" w:rsidP="003D5C30">
      <w:pPr>
        <w:contextualSpacing/>
      </w:pPr>
    </w:p>
    <w:p w:rsidR="007B787B" w:rsidRPr="007B787B" w:rsidRDefault="007B787B" w:rsidP="007B787B">
      <w:pPr>
        <w:rPr>
          <w:b/>
        </w:rPr>
      </w:pPr>
      <w:commentRangeStart w:id="0"/>
      <w:del w:id="1" w:author="Kaykac" w:date="2010-03-28T14:45:00Z">
        <w:r w:rsidRPr="007B787B" w:rsidDel="00903BCA">
          <w:rPr>
            <w:b/>
          </w:rPr>
          <w:delText>Loqqum</w:delText>
        </w:r>
      </w:del>
      <w:commentRangeEnd w:id="0"/>
      <w:r w:rsidR="00903BCA">
        <w:rPr>
          <w:rStyle w:val="CommentReference"/>
        </w:rPr>
        <w:commentReference w:id="0"/>
      </w:r>
      <w:del w:id="2" w:author="Kaykac" w:date="2010-03-28T14:45:00Z">
        <w:r w:rsidRPr="007B787B" w:rsidDel="00903BCA">
          <w:rPr>
            <w:b/>
          </w:rPr>
          <w:delText xml:space="preserve"> </w:delText>
        </w:r>
      </w:del>
      <w:del w:id="3" w:author="Mert" w:date="2010-04-03T12:42:00Z">
        <w:r w:rsidRPr="007B787B" w:rsidDel="00AF582D">
          <w:rPr>
            <w:b/>
          </w:rPr>
          <w:delText xml:space="preserve">Application </w:delText>
        </w:r>
      </w:del>
      <w:del w:id="4" w:author="Mert" w:date="2010-04-03T12:43:00Z">
        <w:r w:rsidRPr="007B787B" w:rsidDel="00AF582D">
          <w:rPr>
            <w:b/>
          </w:rPr>
          <w:delText>Requirements</w:delText>
        </w:r>
      </w:del>
      <w:ins w:id="5" w:author="Mert" w:date="2010-04-03T12:43:00Z">
        <w:r w:rsidR="00AF582D">
          <w:rPr>
            <w:b/>
          </w:rPr>
          <w:t>Project specifications and requirements</w:t>
        </w:r>
      </w:ins>
    </w:p>
    <w:p w:rsidR="007B787B" w:rsidRDefault="007B787B" w:rsidP="007B787B">
      <w:pPr>
        <w:pStyle w:val="ListParagraph"/>
      </w:pPr>
    </w:p>
    <w:p w:rsidR="007B787B" w:rsidRDefault="007B787B" w:rsidP="007B787B">
      <w:pPr>
        <w:pStyle w:val="ListParagraph"/>
      </w:pPr>
    </w:p>
    <w:p w:rsidR="00670D8B" w:rsidRPr="003B4BB6" w:rsidRDefault="00670D8B" w:rsidP="003D5C30">
      <w:pPr>
        <w:pStyle w:val="ListParagraph"/>
        <w:numPr>
          <w:ilvl w:val="0"/>
          <w:numId w:val="1"/>
        </w:numPr>
        <w:rPr>
          <w:b/>
        </w:rPr>
      </w:pPr>
      <w:r w:rsidRPr="003B4BB6">
        <w:rPr>
          <w:b/>
        </w:rPr>
        <w:t>Overview</w:t>
      </w:r>
    </w:p>
    <w:p w:rsidR="004424A4" w:rsidRDefault="00670D8B" w:rsidP="004424A4">
      <w:pPr>
        <w:pStyle w:val="ListParagraph"/>
        <w:numPr>
          <w:ins w:id="6" w:author="Mert" w:date="2010-04-03T13:04:00Z"/>
        </w:numPr>
        <w:rPr>
          <w:ins w:id="7" w:author="Mert" w:date="2010-04-03T13:20:00Z"/>
        </w:rPr>
      </w:pPr>
      <w:r>
        <w:t xml:space="preserve">We are looking for a talented </w:t>
      </w:r>
      <w:del w:id="8" w:author="Mert" w:date="2010-04-03T12:35:00Z">
        <w:r w:rsidDel="00AF582D">
          <w:delText xml:space="preserve">iPhone </w:delText>
        </w:r>
      </w:del>
      <w:proofErr w:type="spellStart"/>
      <w:ins w:id="9" w:author="Mert" w:date="2010-04-03T12:35:00Z">
        <w:r w:rsidR="00AF582D">
          <w:t>iPad</w:t>
        </w:r>
        <w:proofErr w:type="spellEnd"/>
        <w:r w:rsidR="00AF582D">
          <w:t xml:space="preserve"> </w:t>
        </w:r>
      </w:ins>
      <w:r>
        <w:t xml:space="preserve">development team who is going to be implementing a </w:t>
      </w:r>
      <w:del w:id="10" w:author="Mert" w:date="2010-04-03T12:35:00Z">
        <w:r w:rsidDel="00AF582D">
          <w:delText>location</w:delText>
        </w:r>
      </w:del>
      <w:ins w:id="11" w:author="Mert" w:date="2010-04-03T12:35:00Z">
        <w:r w:rsidR="00AF582D">
          <w:t xml:space="preserve">basic board game for </w:t>
        </w:r>
        <w:proofErr w:type="spellStart"/>
        <w:r w:rsidR="00AF582D">
          <w:t>iPad</w:t>
        </w:r>
        <w:proofErr w:type="spellEnd"/>
        <w:r w:rsidR="00AF582D">
          <w:t>.</w:t>
        </w:r>
      </w:ins>
      <w:del w:id="12" w:author="Mert" w:date="2010-04-03T12:35:00Z">
        <w:r w:rsidDel="00AF582D">
          <w:delText>-aware application for iPhone.</w:delText>
        </w:r>
      </w:del>
      <w:r>
        <w:t xml:space="preserve"> The developer will be responsible for developing</w:t>
      </w:r>
      <w:r w:rsidR="003B4BB6">
        <w:t xml:space="preserve"> client</w:t>
      </w:r>
      <w:ins w:id="13" w:author="Mert" w:date="2010-04-03T12:36:00Z">
        <w:r w:rsidR="00AF582D">
          <w:t xml:space="preserve"> and server side codes, as well as the GUI</w:t>
        </w:r>
      </w:ins>
      <w:del w:id="14" w:author="Mert" w:date="2010-04-03T12:36:00Z">
        <w:r w:rsidR="003B4BB6" w:rsidDel="00AF582D">
          <w:delText xml:space="preserve"> side code</w:delText>
        </w:r>
        <w:r w:rsidDel="00AF582D">
          <w:delText xml:space="preserve"> and the GUI</w:delText>
        </w:r>
      </w:del>
      <w:r>
        <w:t xml:space="preserve">. </w:t>
      </w:r>
      <w:del w:id="15" w:author="Mert" w:date="2010-04-03T12:36:00Z">
        <w:r w:rsidDel="00AF582D">
          <w:delText xml:space="preserve">The iPhone </w:delText>
        </w:r>
        <w:r w:rsidR="003B4BB6" w:rsidDel="00AF582D">
          <w:delText>application</w:delText>
        </w:r>
        <w:r w:rsidDel="00AF582D">
          <w:delText xml:space="preserve"> you will</w:delText>
        </w:r>
        <w:r w:rsidR="003B4BB6" w:rsidDel="00AF582D">
          <w:delText xml:space="preserve"> be</w:delText>
        </w:r>
        <w:r w:rsidDel="00AF582D">
          <w:delText xml:space="preserve"> develop</w:delText>
        </w:r>
        <w:r w:rsidR="003B4BB6" w:rsidDel="00AF582D">
          <w:delText>ing</w:delText>
        </w:r>
        <w:r w:rsidDel="00AF582D">
          <w:delText xml:space="preserve"> is going to use our APIs to communicate with our servers and it will be an application similar to </w:delText>
        </w:r>
        <w:r w:rsidR="00292ED9" w:rsidDel="00AF582D">
          <w:delText>Foursquare app</w:delText>
        </w:r>
        <w:r w:rsidDel="00AF582D">
          <w:delText>. Please find FS application and install on your iPhone before you bid for this post.</w:delText>
        </w:r>
        <w:r w:rsidDel="00AF582D">
          <w:br/>
        </w:r>
      </w:del>
      <w:ins w:id="16" w:author="Mert" w:date="2010-04-03T12:36:00Z">
        <w:r w:rsidR="00AF582D">
          <w:t xml:space="preserve">The purpose of the game is to match </w:t>
        </w:r>
      </w:ins>
      <w:ins w:id="17" w:author="Mert" w:date="2010-04-05T00:25:00Z">
        <w:r w:rsidR="00E92B39">
          <w:t>objects</w:t>
        </w:r>
      </w:ins>
      <w:ins w:id="18" w:author="Mert" w:date="2010-04-03T12:36:00Z">
        <w:r w:rsidR="00AF582D">
          <w:t xml:space="preserve"> with correct slots </w:t>
        </w:r>
      </w:ins>
      <w:ins w:id="19" w:author="Mert" w:date="2010-04-03T12:49:00Z">
        <w:r w:rsidR="00AF582D">
          <w:t xml:space="preserve">in the shortest amount of time </w:t>
        </w:r>
      </w:ins>
      <w:ins w:id="20" w:author="Mert" w:date="2010-04-03T12:36:00Z">
        <w:r w:rsidR="00762A8E">
          <w:t xml:space="preserve">by </w:t>
        </w:r>
        <w:r w:rsidR="00A51008">
          <w:t xml:space="preserve">changing </w:t>
        </w:r>
      </w:ins>
      <w:ins w:id="21" w:author="Mert" w:date="2010-04-06T02:35:00Z">
        <w:r w:rsidR="00831C2F">
          <w:t xml:space="preserve">various </w:t>
        </w:r>
      </w:ins>
      <w:ins w:id="22" w:author="Mert" w:date="2010-04-03T12:36:00Z">
        <w:r w:rsidR="00A51008">
          <w:t xml:space="preserve">switches. The game is going to be free game but will offer the functionality to purchase </w:t>
        </w:r>
      </w:ins>
      <w:ins w:id="23" w:author="Mert" w:date="2010-04-06T02:35:00Z">
        <w:r w:rsidR="00831C2F">
          <w:t xml:space="preserve">two </w:t>
        </w:r>
      </w:ins>
      <w:ins w:id="24" w:author="Mert" w:date="2010-04-03T12:36:00Z">
        <w:r w:rsidR="00A51008">
          <w:t xml:space="preserve">extra levels by using </w:t>
        </w:r>
      </w:ins>
      <w:ins w:id="25" w:author="Mert" w:date="2010-04-06T01:00:00Z">
        <w:r w:rsidR="00A51008">
          <w:t>Apple</w:t>
        </w:r>
      </w:ins>
      <w:ins w:id="26" w:author="Mert" w:date="2010-04-06T01:01:00Z">
        <w:r w:rsidR="00A51008">
          <w:t>’s In App Purchase</w:t>
        </w:r>
      </w:ins>
      <w:ins w:id="27" w:author="Mert" w:date="2010-04-03T13:16:00Z">
        <w:r w:rsidR="004424A4">
          <w:t>.</w:t>
        </w:r>
      </w:ins>
    </w:p>
    <w:p w:rsidR="00AF582D" w:rsidRPr="004424A4" w:rsidDel="004424A4" w:rsidRDefault="00670D8B" w:rsidP="004424A4">
      <w:pPr>
        <w:pStyle w:val="ListParagraph"/>
        <w:numPr>
          <w:ins w:id="28" w:author="Mert" w:date="2010-04-03T13:20:00Z"/>
        </w:numPr>
        <w:rPr>
          <w:del w:id="29" w:author="Mert" w:date="2010-04-03T13:19:00Z"/>
          <w:rPrChange w:id="30" w:author="Mert" w:date="2010-04-03T13:20:00Z">
            <w:rPr>
              <w:del w:id="31" w:author="Mert" w:date="2010-04-03T13:19:00Z"/>
            </w:rPr>
          </w:rPrChange>
        </w:rPr>
        <w:pPrChange w:id="32" w:author="Mert" w:date="2010-04-03T13:20:00Z">
          <w:pPr>
            <w:pStyle w:val="ListParagraph"/>
          </w:pPr>
        </w:pPrChange>
      </w:pPr>
      <w:r>
        <w:br/>
        <w:t xml:space="preserve">We have </w:t>
      </w:r>
      <w:del w:id="33" w:author="Mert" w:date="2010-04-03T12:39:00Z">
        <w:r w:rsidDel="00AF582D">
          <w:delText xml:space="preserve">between </w:delText>
        </w:r>
        <w:r w:rsidRPr="004424A4" w:rsidDel="00AF582D">
          <w:rPr>
            <w:b/>
            <w:rPrChange w:id="34" w:author="Mert" w:date="2010-04-03T13:20:00Z">
              <w:rPr>
                <w:b/>
              </w:rPr>
            </w:rPrChange>
          </w:rPr>
          <w:delText>70 to 80</w:delText>
        </w:r>
        <w:r w:rsidDel="00AF582D">
          <w:delText xml:space="preserve"> </w:delText>
        </w:r>
      </w:del>
      <w:ins w:id="35" w:author="Kaykac" w:date="2010-03-28T14:30:00Z">
        <w:del w:id="36" w:author="Mert" w:date="2010-04-03T12:39:00Z">
          <w:r w:rsidR="0084684C" w:rsidDel="00AF582D">
            <w:delText xml:space="preserve">screenshot </w:delText>
          </w:r>
        </w:del>
      </w:ins>
      <w:del w:id="37" w:author="Mert" w:date="2010-04-03T12:39:00Z">
        <w:r w:rsidDel="00AF582D">
          <w:delText xml:space="preserve">mockups and server-side code ready for you but you have to develop this app </w:delText>
        </w:r>
      </w:del>
      <w:ins w:id="38" w:author="Kaykac" w:date="2010-03-28T14:30:00Z">
        <w:del w:id="39" w:author="Mert" w:date="2010-04-03T12:39:00Z">
          <w:r w:rsidR="0084684C" w:rsidDel="00AF582D">
            <w:delText xml:space="preserve">in </w:delText>
          </w:r>
        </w:del>
      </w:ins>
      <w:del w:id="40" w:author="Mert" w:date="2010-04-03T12:39:00Z">
        <w:r w:rsidDel="00AF582D">
          <w:delText>less than a month.</w:delText>
        </w:r>
      </w:del>
      <w:ins w:id="41" w:author="Mert" w:date="2010-04-05T00:25:00Z">
        <w:r w:rsidR="00831C2F">
          <w:t xml:space="preserve">mockups for each </w:t>
        </w:r>
        <w:proofErr w:type="gramStart"/>
        <w:r w:rsidR="00831C2F">
          <w:t>level(</w:t>
        </w:r>
        <w:proofErr w:type="gramEnd"/>
        <w:r w:rsidR="00831C2F">
          <w:t xml:space="preserve">a level is only one type of board) </w:t>
        </w:r>
        <w:r w:rsidR="00E92B39">
          <w:t>and we will provide these as PSD files to developing party.</w:t>
        </w:r>
      </w:ins>
      <w:ins w:id="42" w:author="Mert" w:date="2010-04-05T00:26:00Z">
        <w:r w:rsidR="00E92B39">
          <w:t xml:space="preserve"> </w:t>
        </w:r>
      </w:ins>
      <w:del w:id="43" w:author="Mert" w:date="2010-04-03T12:40:00Z">
        <w:r w:rsidDel="00AF582D">
          <w:delText xml:space="preserve"> </w:delText>
        </w:r>
      </w:del>
      <w:ins w:id="44" w:author="Kaykac" w:date="2010-03-28T14:31:00Z">
        <w:del w:id="45" w:author="Mert" w:date="2010-04-03T12:40:00Z">
          <w:r w:rsidR="0084684C" w:rsidDel="00AF582D">
            <w:delText>Our m</w:delText>
          </w:r>
        </w:del>
      </w:ins>
      <w:del w:id="46" w:author="Mert" w:date="2010-04-03T12:40:00Z">
        <w:r w:rsidR="007C123E" w:rsidDel="00AF582D">
          <w:delText>M</w:delText>
        </w:r>
        <w:r w:rsidR="007C123E" w:rsidDel="00AF582D">
          <w:delText xml:space="preserve">ockups </w:delText>
        </w:r>
        <w:r w:rsidR="007C123E" w:rsidDel="00AF582D">
          <w:delText xml:space="preserve">we provide </w:delText>
        </w:r>
      </w:del>
      <w:ins w:id="47" w:author="Kaykac" w:date="2010-03-28T14:31:00Z">
        <w:del w:id="48" w:author="Mert" w:date="2010-04-03T12:40:00Z">
          <w:r w:rsidR="0084684C" w:rsidDel="00AF582D">
            <w:delText xml:space="preserve">will </w:delText>
          </w:r>
        </w:del>
      </w:ins>
      <w:del w:id="49" w:author="Mert" w:date="2010-04-03T12:40:00Z">
        <w:r w:rsidR="007C123E" w:rsidDel="00AF582D">
          <w:delText xml:space="preserve">serve you as graphical templates for the application and we want you to stick to it as much as you can. </w:delText>
        </w:r>
        <w:r w:rsidR="00292ED9" w:rsidRPr="004424A4" w:rsidDel="00AF582D">
          <w:rPr>
            <w:b/>
            <w:rPrChange w:id="50" w:author="Mert" w:date="2010-04-03T13:20:00Z">
              <w:rPr>
                <w:b/>
              </w:rPr>
            </w:rPrChange>
          </w:rPr>
          <w:delText xml:space="preserve">The mockups are written in English for your convenience but this application requires you to </w:delText>
        </w:r>
      </w:del>
      <w:ins w:id="51" w:author="Kaykac" w:date="2010-03-28T14:31:00Z">
        <w:del w:id="52" w:author="Mert" w:date="2010-04-03T12:40:00Z">
          <w:r w:rsidR="0084684C" w:rsidRPr="004424A4" w:rsidDel="00AF582D">
            <w:rPr>
              <w:b/>
              <w:rPrChange w:id="53" w:author="Mert" w:date="2010-04-03T13:20:00Z">
                <w:rPr>
                  <w:b/>
                </w:rPr>
              </w:rPrChange>
            </w:rPr>
            <w:delText xml:space="preserve">provide </w:delText>
          </w:r>
        </w:del>
      </w:ins>
      <w:del w:id="54" w:author="Mert" w:date="2010-04-03T12:40:00Z">
        <w:r w:rsidR="00292ED9" w:rsidRPr="004424A4" w:rsidDel="00AF582D">
          <w:rPr>
            <w:b/>
            <w:rPrChange w:id="55" w:author="Mert" w:date="2010-04-03T13:20:00Z">
              <w:rPr>
                <w:b/>
              </w:rPr>
            </w:rPrChange>
          </w:rPr>
          <w:delText xml:space="preserve">develop for </w:delText>
        </w:r>
        <w:r w:rsidR="00292ED9" w:rsidRPr="004424A4" w:rsidDel="00AF582D">
          <w:rPr>
            <w:b/>
            <w:rPrChange w:id="56" w:author="Mert" w:date="2010-04-03T13:20:00Z">
              <w:rPr>
                <w:b/>
              </w:rPr>
            </w:rPrChange>
          </w:rPr>
          <w:delText>multi</w:delText>
        </w:r>
      </w:del>
      <w:ins w:id="57" w:author="Kaykac" w:date="2010-03-28T14:32:00Z">
        <w:del w:id="58" w:author="Mert" w:date="2010-04-03T12:40:00Z">
          <w:r w:rsidR="0084684C" w:rsidRPr="004424A4" w:rsidDel="00AF582D">
            <w:rPr>
              <w:b/>
              <w:rPrChange w:id="59" w:author="Mert" w:date="2010-04-03T13:20:00Z">
                <w:rPr>
                  <w:b/>
                </w:rPr>
              </w:rPrChange>
            </w:rPr>
            <w:delText>-</w:delText>
          </w:r>
        </w:del>
      </w:ins>
      <w:del w:id="60" w:author="Mert" w:date="2010-04-03T12:40:00Z">
        <w:r w:rsidR="00292ED9" w:rsidRPr="004424A4" w:rsidDel="00AF582D">
          <w:rPr>
            <w:b/>
            <w:rPrChange w:id="61" w:author="Mert" w:date="2010-04-03T13:20:00Z">
              <w:rPr>
                <w:b/>
              </w:rPr>
            </w:rPrChange>
          </w:rPr>
          <w:delText xml:space="preserve">ple </w:delText>
        </w:r>
        <w:r w:rsidR="00292ED9" w:rsidRPr="004424A4" w:rsidDel="00AF582D">
          <w:rPr>
            <w:b/>
            <w:rPrChange w:id="62" w:author="Mert" w:date="2010-04-03T13:20:00Z">
              <w:rPr>
                <w:b/>
              </w:rPr>
            </w:rPrChange>
          </w:rPr>
          <w:delText>language</w:delText>
        </w:r>
      </w:del>
      <w:ins w:id="63" w:author="Kaykac" w:date="2010-03-28T14:32:00Z">
        <w:del w:id="64" w:author="Mert" w:date="2010-04-03T12:40:00Z">
          <w:r w:rsidR="0084684C" w:rsidRPr="004424A4" w:rsidDel="00AF582D">
            <w:rPr>
              <w:b/>
              <w:rPrChange w:id="65" w:author="Mert" w:date="2010-04-03T13:20:00Z">
                <w:rPr>
                  <w:b/>
                </w:rPr>
              </w:rPrChange>
            </w:rPr>
            <w:delText xml:space="preserve"> support</w:delText>
          </w:r>
        </w:del>
      </w:ins>
      <w:del w:id="66" w:author="Mert" w:date="2010-04-03T12:40:00Z">
        <w:r w:rsidR="00292ED9" w:rsidRPr="004424A4" w:rsidDel="00AF582D">
          <w:rPr>
            <w:b/>
            <w:rPrChange w:id="67" w:author="Mert" w:date="2010-04-03T13:20:00Z">
              <w:rPr>
                <w:b/>
              </w:rPr>
            </w:rPrChange>
          </w:rPr>
          <w:delText>s</w:delText>
        </w:r>
        <w:r w:rsidR="00292ED9" w:rsidRPr="004424A4" w:rsidDel="00AF582D">
          <w:rPr>
            <w:b/>
            <w:rPrChange w:id="68" w:author="Mert" w:date="2010-04-03T13:20:00Z">
              <w:rPr>
                <w:b/>
              </w:rPr>
            </w:rPrChange>
          </w:rPr>
          <w:delText>.</w:delText>
        </w:r>
        <w:r w:rsidR="00292ED9" w:rsidDel="00AF582D">
          <w:delText xml:space="preserve"> </w:delText>
        </w:r>
        <w:r w:rsidR="007C123E" w:rsidDel="00AF582D">
          <w:delText xml:space="preserve">However, you are free to make </w:delText>
        </w:r>
        <w:r w:rsidR="007C123E" w:rsidDel="00AF582D">
          <w:delText>any</w:delText>
        </w:r>
        <w:r w:rsidR="007C123E" w:rsidDel="00AF582D">
          <w:delText xml:space="preserve"> changes to the UI if necessary. </w:delText>
        </w:r>
      </w:del>
      <w:r>
        <w:t xml:space="preserve">We require you to be reachable </w:t>
      </w:r>
      <w:r w:rsidRPr="004424A4">
        <w:rPr>
          <w:b/>
          <w:rPrChange w:id="69" w:author="Mert" w:date="2010-04-03T13:20:00Z">
            <w:rPr>
              <w:b/>
            </w:rPr>
          </w:rPrChange>
        </w:rPr>
        <w:t>via Skype</w:t>
      </w:r>
      <w:r>
        <w:t xml:space="preserve"> </w:t>
      </w:r>
      <w:r w:rsidRPr="004424A4">
        <w:rPr>
          <w:b/>
          <w:rPrChange w:id="70" w:author="Mert" w:date="2010-04-03T13:20:00Z">
            <w:rPr>
              <w:b/>
            </w:rPr>
          </w:rPrChange>
        </w:rPr>
        <w:t>frequently</w:t>
      </w:r>
      <w:proofErr w:type="gramStart"/>
      <w:r>
        <w:t>.</w:t>
      </w:r>
      <w:ins w:id="71" w:author="Kaykac" w:date="2010-03-28T14:32:00Z">
        <w:r w:rsidR="0084684C">
          <w:t>(</w:t>
        </w:r>
        <w:proofErr w:type="gramEnd"/>
        <w:r w:rsidR="0084684C">
          <w:t>At least for two hours between 9 AM- 11 PM Pacific Time</w:t>
        </w:r>
      </w:ins>
      <w:ins w:id="72" w:author="Kaykac" w:date="2010-03-28T14:33:00Z">
        <w:r w:rsidR="0084684C">
          <w:t>,</w:t>
        </w:r>
      </w:ins>
      <w:ins w:id="73" w:author="Kaykac" w:date="2010-03-28T14:32:00Z">
        <w:r w:rsidR="0084684C">
          <w:t xml:space="preserve"> GMT+8</w:t>
        </w:r>
      </w:ins>
      <w:ins w:id="74" w:author="Kaykac" w:date="2010-03-28T14:33:00Z">
        <w:r w:rsidR="0084684C">
          <w:t>)</w:t>
        </w:r>
      </w:ins>
      <w:r>
        <w:t xml:space="preserve"> Please demonstrate </w:t>
      </w:r>
      <w:r w:rsidR="003B4BB6">
        <w:t xml:space="preserve">good </w:t>
      </w:r>
      <w:proofErr w:type="spellStart"/>
      <w:ins w:id="75" w:author="Mert" w:date="2010-04-03T12:43:00Z">
        <w:r w:rsidR="00AF582D">
          <w:t>iPhone</w:t>
        </w:r>
        <w:proofErr w:type="spellEnd"/>
        <w:r w:rsidR="00AF582D">
          <w:t xml:space="preserve"> </w:t>
        </w:r>
      </w:ins>
      <w:r w:rsidR="003B4BB6">
        <w:t>examples</w:t>
      </w:r>
      <w:r>
        <w:t xml:space="preserve"> from your portfolio before bidding </w:t>
      </w:r>
      <w:ins w:id="76" w:author="Kaykac" w:date="2010-03-28T14:34:00Z">
        <w:r w:rsidR="0084684C">
          <w:t xml:space="preserve">on </w:t>
        </w:r>
      </w:ins>
      <w:r>
        <w:t xml:space="preserve">this project. </w:t>
      </w:r>
      <w:r w:rsidRPr="004424A4">
        <w:rPr>
          <w:b/>
          <w:rPrChange w:id="77" w:author="Mert" w:date="2010-04-03T13:20:00Z">
            <w:rPr>
              <w:b/>
            </w:rPr>
          </w:rPrChange>
        </w:rPr>
        <w:t xml:space="preserve">If you bid </w:t>
      </w:r>
      <w:del w:id="78" w:author="Kaykac" w:date="2010-03-28T14:34:00Z">
        <w:r w:rsidRPr="004424A4" w:rsidDel="0084684C">
          <w:rPr>
            <w:b/>
            <w:rPrChange w:id="79" w:author="Mert" w:date="2010-04-03T13:20:00Z">
              <w:rPr>
                <w:b/>
              </w:rPr>
            </w:rPrChange>
          </w:rPr>
          <w:delText xml:space="preserve">to a project </w:delText>
        </w:r>
      </w:del>
      <w:r w:rsidRPr="004424A4">
        <w:rPr>
          <w:b/>
          <w:rPrChange w:id="80" w:author="Mert" w:date="2010-04-03T13:20:00Z">
            <w:rPr>
              <w:b/>
            </w:rPr>
          </w:rPrChange>
        </w:rPr>
        <w:t xml:space="preserve">without </w:t>
      </w:r>
      <w:ins w:id="81" w:author="Kaykac" w:date="2010-03-28T14:34:00Z">
        <w:r w:rsidR="0084684C" w:rsidRPr="004424A4">
          <w:rPr>
            <w:b/>
            <w:rPrChange w:id="82" w:author="Mert" w:date="2010-04-03T13:20:00Z">
              <w:rPr>
                <w:b/>
              </w:rPr>
            </w:rPrChange>
          </w:rPr>
          <w:t>sending</w:t>
        </w:r>
      </w:ins>
      <w:del w:id="83" w:author="Kaykac" w:date="2010-03-28T14:34:00Z">
        <w:r w:rsidRPr="004424A4" w:rsidDel="0084684C">
          <w:rPr>
            <w:b/>
            <w:rPrChange w:id="84" w:author="Mert" w:date="2010-04-03T13:20:00Z">
              <w:rPr>
                <w:b/>
              </w:rPr>
            </w:rPrChange>
          </w:rPr>
          <w:delText>demonstrating any</w:delText>
        </w:r>
      </w:del>
      <w:ins w:id="85" w:author="Kaykac" w:date="2010-03-28T14:34:00Z">
        <w:r w:rsidR="0084684C" w:rsidRPr="004424A4">
          <w:rPr>
            <w:b/>
            <w:rPrChange w:id="86" w:author="Mert" w:date="2010-04-03T13:20:00Z">
              <w:rPr>
                <w:b/>
              </w:rPr>
            </w:rPrChange>
          </w:rPr>
          <w:t xml:space="preserve"> a</w:t>
        </w:r>
      </w:ins>
      <w:r w:rsidRPr="004424A4">
        <w:rPr>
          <w:b/>
          <w:rPrChange w:id="87" w:author="Mert" w:date="2010-04-03T13:20:00Z">
            <w:rPr>
              <w:b/>
            </w:rPr>
          </w:rPrChange>
        </w:rPr>
        <w:t xml:space="preserve"> portfolio, you’ll be rejected immediately.</w:t>
      </w:r>
    </w:p>
    <w:p w:rsidR="006E15C8" w:rsidRDefault="006E15C8" w:rsidP="004424A4">
      <w:pPr>
        <w:pStyle w:val="ListParagraph"/>
        <w:numPr>
          <w:ins w:id="88" w:author="Mert" w:date="2010-04-03T13:04:00Z"/>
        </w:numPr>
        <w:pPrChange w:id="89" w:author="Mert" w:date="2010-04-03T13:20:00Z">
          <w:pPr>
            <w:pStyle w:val="ListParagraph"/>
            <w:ind w:left="0"/>
          </w:pPr>
        </w:pPrChange>
      </w:pPr>
    </w:p>
    <w:p w:rsidR="00670D8B" w:rsidRPr="003B4BB6" w:rsidDel="00AF582D" w:rsidRDefault="00670D8B" w:rsidP="00670D8B">
      <w:pPr>
        <w:pStyle w:val="ListParagraph"/>
        <w:rPr>
          <w:del w:id="90" w:author="Mert" w:date="2010-04-03T12:44:00Z"/>
          <w:b/>
        </w:rPr>
      </w:pPr>
      <w:del w:id="91" w:author="Mert" w:date="2010-04-03T12:44:00Z">
        <w:r w:rsidRPr="003B4BB6" w:rsidDel="00AF582D">
          <w:rPr>
            <w:b/>
          </w:rPr>
          <w:delText xml:space="preserve">This application requires you to </w:delText>
        </w:r>
        <w:r w:rsidR="00292ED9" w:rsidRPr="003B4BB6" w:rsidDel="00AF582D">
          <w:rPr>
            <w:b/>
          </w:rPr>
          <w:delText>integrate</w:delText>
        </w:r>
        <w:r w:rsidR="007C123E" w:rsidRPr="003B4BB6" w:rsidDel="00AF582D">
          <w:rPr>
            <w:b/>
          </w:rPr>
          <w:delText xml:space="preserve"> Google Maps API,</w:delText>
        </w:r>
        <w:r w:rsidRPr="003B4BB6" w:rsidDel="00AF582D">
          <w:rPr>
            <w:b/>
          </w:rPr>
          <w:delText xml:space="preserve"> FBConnect</w:delText>
        </w:r>
        <w:r w:rsidR="007C123E" w:rsidRPr="003B4BB6" w:rsidDel="00AF582D">
          <w:rPr>
            <w:b/>
          </w:rPr>
          <w:delText xml:space="preserve"> </w:delText>
        </w:r>
        <w:r w:rsidR="007C123E" w:rsidRPr="003B4BB6" w:rsidDel="00AF582D">
          <w:rPr>
            <w:b/>
          </w:rPr>
          <w:delText>API</w:delText>
        </w:r>
        <w:r w:rsidRPr="003B4BB6" w:rsidDel="00AF582D">
          <w:rPr>
            <w:b/>
          </w:rPr>
          <w:delText xml:space="preserve">, Twitter API and our </w:delText>
        </w:r>
      </w:del>
      <w:ins w:id="92" w:author="Kaykac" w:date="2010-03-28T14:34:00Z">
        <w:del w:id="93" w:author="Mert" w:date="2010-04-03T12:44:00Z">
          <w:r w:rsidR="0084684C" w:rsidDel="00AF582D">
            <w:rPr>
              <w:b/>
            </w:rPr>
            <w:delText xml:space="preserve">own </w:delText>
          </w:r>
        </w:del>
      </w:ins>
      <w:del w:id="94" w:author="Mert" w:date="2010-04-03T12:44:00Z">
        <w:r w:rsidRPr="003B4BB6" w:rsidDel="00AF582D">
          <w:rPr>
            <w:b/>
          </w:rPr>
          <w:delText>API</w:delText>
        </w:r>
        <w:r w:rsidRPr="003B4BB6" w:rsidDel="00AF582D">
          <w:rPr>
            <w:b/>
          </w:rPr>
          <w:delText>s</w:delText>
        </w:r>
      </w:del>
      <w:ins w:id="95" w:author="Kaykac" w:date="2010-03-28T14:34:00Z">
        <w:del w:id="96" w:author="Mert" w:date="2010-04-03T12:44:00Z">
          <w:r w:rsidR="0084684C" w:rsidDel="00AF582D">
            <w:rPr>
              <w:b/>
            </w:rPr>
            <w:delText>(Documentation will be provided for your convenience)</w:delText>
          </w:r>
        </w:del>
      </w:ins>
      <w:del w:id="97" w:author="Mert" w:date="2010-04-03T12:44:00Z">
        <w:r w:rsidRPr="003B4BB6" w:rsidDel="00AF582D">
          <w:rPr>
            <w:b/>
          </w:rPr>
          <w:delText xml:space="preserve">. If you have any iPhone applications that demonstrate the use of </w:delText>
        </w:r>
        <w:r w:rsidR="007C123E" w:rsidRPr="003B4BB6" w:rsidDel="00AF582D">
          <w:rPr>
            <w:b/>
          </w:rPr>
          <w:delText>these APIs</w:delText>
        </w:r>
        <w:r w:rsidRPr="003B4BB6" w:rsidDel="00AF582D">
          <w:rPr>
            <w:b/>
          </w:rPr>
          <w:delText xml:space="preserve"> then your chances to get this project are higher.</w:delText>
        </w:r>
      </w:del>
    </w:p>
    <w:p w:rsidR="00670D8B" w:rsidRDefault="00670D8B" w:rsidP="00670D8B">
      <w:pPr>
        <w:pStyle w:val="ListParagraph"/>
      </w:pPr>
    </w:p>
    <w:p w:rsidR="003D5C30" w:rsidRPr="004424A4" w:rsidRDefault="003D5C30" w:rsidP="004424A4">
      <w:pPr>
        <w:pStyle w:val="ListParagraph"/>
        <w:numPr>
          <w:ilvl w:val="0"/>
          <w:numId w:val="1"/>
          <w:ins w:id="98" w:author="Mert" w:date="2010-04-03T12:44:00Z"/>
        </w:numPr>
        <w:rPr>
          <w:b/>
        </w:rPr>
        <w:pPrChange w:id="99" w:author="Mert" w:date="2010-04-03T13:20:00Z">
          <w:pPr>
            <w:pStyle w:val="ListParagraph"/>
            <w:numPr>
              <w:numId w:val="1"/>
            </w:numPr>
            <w:ind w:hanging="360"/>
          </w:pPr>
        </w:pPrChange>
      </w:pPr>
      <w:r w:rsidRPr="004424A4">
        <w:rPr>
          <w:b/>
        </w:rPr>
        <w:t>Timeline</w:t>
      </w:r>
    </w:p>
    <w:p w:rsidR="003D5C30" w:rsidDel="0084684C" w:rsidRDefault="00A51008" w:rsidP="003D5C30">
      <w:pPr>
        <w:pStyle w:val="ListParagraph"/>
        <w:numPr>
          <w:ilvl w:val="1"/>
          <w:numId w:val="1"/>
        </w:numPr>
        <w:rPr>
          <w:del w:id="100" w:author="Kaykac" w:date="2010-03-28T14:39:00Z"/>
        </w:rPr>
      </w:pPr>
      <w:ins w:id="101" w:author="Mert" w:date="2010-04-05T00:29:00Z">
        <w:r>
          <w:t xml:space="preserve">We expect you to </w:t>
        </w:r>
      </w:ins>
      <w:ins w:id="102" w:author="Mert" w:date="2010-04-06T01:02:00Z">
        <w:r>
          <w:t>complete developing</w:t>
        </w:r>
      </w:ins>
      <w:ins w:id="103" w:author="Mert" w:date="2010-04-05T00:29:00Z">
        <w:r>
          <w:t xml:space="preserve"> the full</w:t>
        </w:r>
        <w:r w:rsidR="007E36D4">
          <w:t xml:space="preserve"> app at the end of the </w:t>
        </w:r>
      </w:ins>
      <w:ins w:id="104" w:author="Mert" w:date="2010-04-06T01:01:00Z">
        <w:r>
          <w:t>third</w:t>
        </w:r>
      </w:ins>
      <w:ins w:id="105" w:author="Mert" w:date="2010-04-05T00:29:00Z">
        <w:r w:rsidR="007E36D4">
          <w:t xml:space="preserve"> week and </w:t>
        </w:r>
      </w:ins>
      <w:ins w:id="106" w:author="Mert" w:date="2010-04-06T01:02:00Z">
        <w:r>
          <w:t>submit it to app store by the fourth week.</w:t>
        </w:r>
      </w:ins>
      <w:ins w:id="107" w:author="Mert" w:date="2010-04-05T00:29:00Z">
        <w:r w:rsidR="007E36D4">
          <w:t xml:space="preserve"> </w:t>
        </w:r>
      </w:ins>
      <w:del w:id="108" w:author="Mert" w:date="2010-04-05T00:29:00Z">
        <w:r w:rsidR="003D5C30" w:rsidDel="007E36D4">
          <w:delText xml:space="preserve">Application must be finished </w:delText>
        </w:r>
      </w:del>
      <w:ins w:id="109" w:author="Kaykac" w:date="2010-03-28T14:36:00Z">
        <w:del w:id="110" w:author="Mert" w:date="2010-04-05T00:29:00Z">
          <w:r w:rsidR="0084684C" w:rsidDel="007E36D4">
            <w:delText>and ready to be submitted</w:delText>
          </w:r>
        </w:del>
      </w:ins>
      <w:ins w:id="111" w:author="Kaykac" w:date="2010-03-28T14:37:00Z">
        <w:del w:id="112" w:author="Mert" w:date="2010-04-05T00:29:00Z">
          <w:r w:rsidR="0084684C" w:rsidDel="007E36D4">
            <w:delText xml:space="preserve"> to the App Store</w:delText>
          </w:r>
        </w:del>
      </w:ins>
      <w:ins w:id="113" w:author="Kaykac" w:date="2010-03-28T14:36:00Z">
        <w:del w:id="114" w:author="Mert" w:date="2010-04-05T00:29:00Z">
          <w:r w:rsidR="0084684C" w:rsidDel="007E36D4">
            <w:delText xml:space="preserve"> </w:delText>
          </w:r>
        </w:del>
      </w:ins>
      <w:del w:id="115" w:author="Mert" w:date="2010-04-05T00:29:00Z">
        <w:r w:rsidR="003D5C30" w:rsidDel="007E36D4">
          <w:delText xml:space="preserve">in </w:delText>
        </w:r>
      </w:del>
      <w:del w:id="116" w:author="Mert" w:date="2010-04-03T12:41:00Z">
        <w:r w:rsidR="003D5C30" w:rsidRPr="0084684C" w:rsidDel="00AF582D">
          <w:rPr>
            <w:u w:val="single"/>
          </w:rPr>
          <w:delText xml:space="preserve">four </w:delText>
        </w:r>
      </w:del>
      <w:del w:id="117" w:author="Mert" w:date="2010-04-05T00:29:00Z">
        <w:r w:rsidR="003D5C30" w:rsidRPr="0084684C" w:rsidDel="007E36D4">
          <w:rPr>
            <w:u w:val="single"/>
          </w:rPr>
          <w:delText>weeks</w:delText>
        </w:r>
      </w:del>
      <w:del w:id="118" w:author="Mert" w:date="2010-04-03T12:43:00Z">
        <w:r w:rsidR="000E3F0B" w:rsidDel="00AF582D">
          <w:delText xml:space="preserve">  </w:delText>
        </w:r>
      </w:del>
      <w:ins w:id="119" w:author="Kaykac" w:date="2010-03-28T14:37:00Z">
        <w:r w:rsidR="0084684C">
          <w:t>The</w:t>
        </w:r>
      </w:ins>
      <w:ins w:id="120" w:author="Kaykac" w:date="2010-03-28T14:38:00Z">
        <w:r w:rsidR="0084684C">
          <w:t xml:space="preserve"> </w:t>
        </w:r>
      </w:ins>
      <w:ins w:id="121" w:author="Kaykac" w:date="2010-03-28T14:39:00Z">
        <w:r w:rsidR="0084684C">
          <w:t xml:space="preserve">respective </w:t>
        </w:r>
      </w:ins>
      <w:ins w:id="122" w:author="Kaykac" w:date="2010-03-28T14:38:00Z">
        <w:r w:rsidR="0084684C">
          <w:t xml:space="preserve">payment </w:t>
        </w:r>
      </w:ins>
      <w:ins w:id="123" w:author="Kaykac" w:date="2010-03-28T14:39:00Z">
        <w:r w:rsidR="0084684C">
          <w:t>amount for each milestone is provided in the list below.</w:t>
        </w:r>
        <w:r w:rsidR="00F045B1">
          <w:t xml:space="preserve"> </w:t>
        </w:r>
        <w:r w:rsidR="0084684C">
          <w:t xml:space="preserve"> </w:t>
        </w:r>
        <w:r w:rsidR="0084684C" w:rsidDel="0084684C">
          <w:t xml:space="preserve"> </w:t>
        </w:r>
      </w:ins>
      <w:del w:id="124" w:author="Kaykac" w:date="2010-03-28T14:37:00Z">
        <w:r w:rsidR="000E3F0B" w:rsidDel="0084684C">
          <w:delText xml:space="preserve">(4 milestones) </w:delText>
        </w:r>
        <w:r w:rsidR="009A0A16" w:rsidDel="0084684C">
          <w:delText>and</w:delText>
        </w:r>
      </w:del>
      <w:del w:id="125" w:author="Kaykac" w:date="2010-03-28T14:36:00Z">
        <w:r w:rsidR="009A0A16" w:rsidDel="0084684C">
          <w:delText xml:space="preserve"> </w:delText>
        </w:r>
      </w:del>
      <w:del w:id="126" w:author="Kaykac" w:date="2010-03-28T14:37:00Z">
        <w:r w:rsidR="009A0A16" w:rsidDel="0084684C">
          <w:delText>ready to be submitted to App Store</w:delText>
        </w:r>
        <w:r w:rsidR="000E3F0B" w:rsidDel="0084684C">
          <w:delText xml:space="preserve"> (5</w:delText>
        </w:r>
        <w:r w:rsidR="000E3F0B" w:rsidRPr="000E3F0B" w:rsidDel="0084684C">
          <w:rPr>
            <w:vertAlign w:val="superscript"/>
          </w:rPr>
          <w:delText>th</w:delText>
        </w:r>
        <w:r w:rsidR="000E3F0B" w:rsidDel="0084684C">
          <w:delText xml:space="preserve"> milestone)</w:delText>
        </w:r>
      </w:del>
      <w:del w:id="127" w:author="Kaykac" w:date="2010-03-28T14:39:00Z">
        <w:r w:rsidR="009A0A16" w:rsidDel="0084684C">
          <w:delText>.</w:delText>
        </w:r>
      </w:del>
    </w:p>
    <w:p w:rsidR="003D5C30" w:rsidRDefault="003D5C30" w:rsidP="003D5C30">
      <w:pPr>
        <w:pStyle w:val="ListParagraph"/>
        <w:ind w:left="1440"/>
      </w:pPr>
    </w:p>
    <w:p w:rsidR="003D5C30" w:rsidRPr="003B4BB6" w:rsidRDefault="003D5C30" w:rsidP="003D5C30">
      <w:pPr>
        <w:pStyle w:val="ListParagraph"/>
        <w:numPr>
          <w:ilvl w:val="0"/>
          <w:numId w:val="1"/>
        </w:numPr>
        <w:rPr>
          <w:b/>
        </w:rPr>
      </w:pPr>
      <w:r w:rsidRPr="003B4BB6">
        <w:rPr>
          <w:b/>
        </w:rPr>
        <w:t>Milestones</w:t>
      </w:r>
    </w:p>
    <w:p w:rsidR="003D5C30" w:rsidRDefault="003D5C30" w:rsidP="003D5C30">
      <w:pPr>
        <w:pStyle w:val="ListParagraph"/>
        <w:ind w:left="1440"/>
      </w:pPr>
    </w:p>
    <w:p w:rsidR="006C5B38" w:rsidRDefault="006C5B38" w:rsidP="003D5C30">
      <w:pPr>
        <w:pStyle w:val="ListParagraph"/>
        <w:numPr>
          <w:ilvl w:val="1"/>
          <w:numId w:val="1"/>
        </w:numPr>
        <w:rPr>
          <w:ins w:id="128" w:author="Mert" w:date="2010-04-05T00:20:00Z"/>
        </w:rPr>
      </w:pPr>
      <w:r>
        <w:t>Milestone 1: Demonstrate fully working</w:t>
      </w:r>
      <w:ins w:id="129" w:author="Mert" w:date="2010-04-03T13:17:00Z">
        <w:r w:rsidR="004424A4">
          <w:t xml:space="preserve"> </w:t>
        </w:r>
      </w:ins>
      <w:ins w:id="130" w:author="Mert" w:date="2010-04-06T01:02:00Z">
        <w:r w:rsidR="00A51008">
          <w:t>free</w:t>
        </w:r>
      </w:ins>
      <w:ins w:id="131" w:author="Mert" w:date="2010-04-03T13:17:00Z">
        <w:r w:rsidR="004424A4">
          <w:t xml:space="preserve"> version of the</w:t>
        </w:r>
      </w:ins>
      <w:r>
        <w:t xml:space="preserve"> </w:t>
      </w:r>
      <w:del w:id="132" w:author="Mert" w:date="2010-04-03T12:41:00Z">
        <w:r w:rsidDel="00AF582D">
          <w:delText>25 screens of your choice d</w:delText>
        </w:r>
        <w:r w:rsidR="003B4BB6" w:rsidDel="00AF582D">
          <w:delText>efined in product description.</w:delText>
        </w:r>
      </w:del>
      <w:ins w:id="133" w:author="Mert" w:date="2010-04-03T12:41:00Z">
        <w:r w:rsidR="004424A4">
          <w:t>game</w:t>
        </w:r>
        <w:r w:rsidR="00E92B39">
          <w:t xml:space="preserve">. </w:t>
        </w:r>
      </w:ins>
      <w:del w:id="134" w:author="Mert" w:date="2010-04-03T13:17:00Z">
        <w:r w:rsidR="003B4BB6" w:rsidDel="004424A4">
          <w:delText xml:space="preserve"> </w:delText>
        </w:r>
      </w:del>
      <w:r w:rsidR="000E3F0B">
        <w:t>%</w:t>
      </w:r>
      <w:ins w:id="135" w:author="Mert" w:date="2010-04-03T12:42:00Z">
        <w:r w:rsidR="004424A4">
          <w:t>25</w:t>
        </w:r>
      </w:ins>
      <w:del w:id="136" w:author="Mert" w:date="2010-04-03T12:42:00Z">
        <w:r w:rsidR="000E3F0B" w:rsidDel="00AF582D">
          <w:delText>2</w:delText>
        </w:r>
      </w:del>
      <w:del w:id="137" w:author="Mert" w:date="2010-04-03T13:17:00Z">
        <w:r w:rsidR="000E3F0B" w:rsidDel="004424A4">
          <w:delText>0</w:delText>
        </w:r>
      </w:del>
      <w:r w:rsidR="00670D8B">
        <w:t xml:space="preserve"> (Week </w:t>
      </w:r>
      <w:ins w:id="138" w:author="Mert" w:date="2010-04-03T13:17:00Z">
        <w:r w:rsidR="004424A4">
          <w:t>1</w:t>
        </w:r>
      </w:ins>
      <w:del w:id="139" w:author="Mert" w:date="2010-04-03T13:17:00Z">
        <w:r w:rsidR="00670D8B" w:rsidDel="004424A4">
          <w:delText>1</w:delText>
        </w:r>
      </w:del>
      <w:r w:rsidR="00670D8B">
        <w:t>)</w:t>
      </w:r>
    </w:p>
    <w:p w:rsidR="0085370E" w:rsidDel="00E92B39" w:rsidRDefault="0085370E" w:rsidP="003D5C30">
      <w:pPr>
        <w:pStyle w:val="ListParagraph"/>
        <w:numPr>
          <w:ilvl w:val="1"/>
          <w:numId w:val="1"/>
          <w:ins w:id="140" w:author="Mert" w:date="2010-04-05T00:20:00Z"/>
        </w:numPr>
        <w:rPr>
          <w:del w:id="141" w:author="Mert" w:date="2010-04-05T00:22:00Z"/>
        </w:rPr>
      </w:pPr>
    </w:p>
    <w:p w:rsidR="004424A4" w:rsidRDefault="004424A4" w:rsidP="003D5C30">
      <w:pPr>
        <w:pStyle w:val="ListParagraph"/>
        <w:numPr>
          <w:ilvl w:val="1"/>
          <w:numId w:val="1"/>
          <w:ins w:id="142" w:author="Mert" w:date="2010-04-03T13:17:00Z"/>
        </w:numPr>
        <w:rPr>
          <w:ins w:id="143" w:author="Mert" w:date="2010-04-03T13:17:00Z"/>
        </w:rPr>
      </w:pPr>
      <w:ins w:id="144" w:author="Mert" w:date="2010-04-03T13:17:00Z">
        <w:r>
          <w:t xml:space="preserve">Milestone 2: Demonstrate fully working </w:t>
        </w:r>
      </w:ins>
      <w:ins w:id="145" w:author="Mert" w:date="2010-04-06T01:02:00Z">
        <w:r w:rsidR="00A51008">
          <w:t xml:space="preserve">other levels and </w:t>
        </w:r>
      </w:ins>
      <w:ins w:id="146" w:author="Mert" w:date="2010-04-06T01:03:00Z">
        <w:r w:rsidR="00A51008">
          <w:t>in app purchase functionality.</w:t>
        </w:r>
      </w:ins>
      <w:ins w:id="147" w:author="Mert" w:date="2010-04-03T13:17:00Z">
        <w:r w:rsidR="00A51008">
          <w:t xml:space="preserve"> %35 (Week 2-3</w:t>
        </w:r>
        <w:r>
          <w:t>)</w:t>
        </w:r>
      </w:ins>
    </w:p>
    <w:p w:rsidR="006C5B38" w:rsidDel="00AF582D" w:rsidRDefault="006C5B38" w:rsidP="00E92B39">
      <w:pPr>
        <w:pStyle w:val="ListParagraph"/>
        <w:numPr>
          <w:ilvl w:val="1"/>
          <w:numId w:val="1"/>
          <w:ins w:id="148" w:author="Unknown"/>
        </w:numPr>
        <w:rPr>
          <w:del w:id="149" w:author="Mert" w:date="2010-04-03T12:41:00Z"/>
        </w:rPr>
        <w:pPrChange w:id="150" w:author="Mert" w:date="2010-04-05T0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151" w:author="Mert" w:date="2010-04-03T12:41:00Z">
        <w:r w:rsidDel="00AF582D">
          <w:delText>Milestone 2</w:delText>
        </w:r>
        <w:r w:rsidR="003D5C30" w:rsidDel="00AF582D">
          <w:delText xml:space="preserve">: </w:delText>
        </w:r>
        <w:r w:rsidDel="00AF582D">
          <w:delText>Demonstrate fully working another 25 screens of your choice defined in product description.</w:delText>
        </w:r>
        <w:r w:rsidR="003B4BB6" w:rsidDel="00AF582D">
          <w:delText xml:space="preserve"> </w:delText>
        </w:r>
        <w:r w:rsidR="000E3F0B" w:rsidDel="00AF582D">
          <w:delText>%20</w:delText>
        </w:r>
        <w:r w:rsidR="00670D8B" w:rsidDel="00AF582D">
          <w:delText xml:space="preserve"> (Week 2)</w:delText>
        </w:r>
      </w:del>
    </w:p>
    <w:p w:rsidR="006C5B38" w:rsidDel="00AF582D" w:rsidRDefault="006C5B38" w:rsidP="00E92B39">
      <w:pPr>
        <w:pStyle w:val="ListParagraph"/>
        <w:numPr>
          <w:ilvl w:val="1"/>
          <w:numId w:val="1"/>
          <w:ins w:id="152" w:author="Unknown"/>
        </w:numPr>
        <w:rPr>
          <w:del w:id="153" w:author="Mert" w:date="2010-04-03T12:41:00Z"/>
        </w:rPr>
        <w:pPrChange w:id="154" w:author="Mert" w:date="2010-04-05T0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155" w:author="Mert" w:date="2010-04-03T12:41:00Z">
        <w:r w:rsidDel="00AF582D">
          <w:delText xml:space="preserve">Milestone 3: Demonstrate the rest of the screens </w:delText>
        </w:r>
        <w:r w:rsidR="000E3F0B" w:rsidDel="00AF582D">
          <w:delText xml:space="preserve">(which are less than </w:delText>
        </w:r>
      </w:del>
      <w:ins w:id="156" w:author="Kaykac" w:date="2010-03-28T14:41:00Z">
        <w:del w:id="157" w:author="Mert" w:date="2010-04-03T12:41:00Z">
          <w:r w:rsidR="00F045B1" w:rsidDel="00AF582D">
            <w:delText>30</w:delText>
          </w:r>
        </w:del>
      </w:ins>
      <w:del w:id="158" w:author="Mert" w:date="2010-04-03T12:41:00Z">
        <w:r w:rsidR="000E3F0B" w:rsidDel="00AF582D">
          <w:delText>25</w:delText>
        </w:r>
        <w:r w:rsidR="000E3F0B" w:rsidDel="00AF582D">
          <w:delText xml:space="preserve">, includes push notifications, alerts, and dialog boxes) </w:delText>
        </w:r>
        <w:r w:rsidDel="00AF582D">
          <w:delText>defined in product description.</w:delText>
        </w:r>
        <w:r w:rsidR="003B4BB6" w:rsidDel="00AF582D">
          <w:delText xml:space="preserve"> </w:delText>
        </w:r>
        <w:r w:rsidR="00670D8B" w:rsidDel="00AF582D">
          <w:delText>%20 (Week 3)</w:delText>
        </w:r>
      </w:del>
    </w:p>
    <w:p w:rsidR="003D5C30" w:rsidDel="00AF582D" w:rsidRDefault="000E3F0B" w:rsidP="00E92B39">
      <w:pPr>
        <w:pStyle w:val="ListParagraph"/>
        <w:numPr>
          <w:ilvl w:val="1"/>
          <w:numId w:val="1"/>
          <w:ins w:id="159" w:author="Unknown"/>
        </w:numPr>
        <w:rPr>
          <w:del w:id="160" w:author="Mert" w:date="2010-04-03T12:41:00Z"/>
        </w:rPr>
        <w:pPrChange w:id="161" w:author="Mert" w:date="2010-04-05T0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162" w:author="Mert" w:date="2010-04-03T12:41:00Z">
        <w:r w:rsidDel="00AF582D">
          <w:delText>Milestone 4</w:delText>
        </w:r>
        <w:r w:rsidR="00034125" w:rsidDel="00AF582D">
          <w:delText xml:space="preserve">: QA </w:delText>
        </w:r>
        <w:r w:rsidR="006C5B38" w:rsidDel="00AF582D">
          <w:delText xml:space="preserve">of fully working product </w:delText>
        </w:r>
        <w:r w:rsidDel="00AF582D">
          <w:delText>%1</w:delText>
        </w:r>
        <w:r w:rsidR="00670D8B" w:rsidDel="00AF582D">
          <w:delText>0 (Week 4)</w:delText>
        </w:r>
      </w:del>
    </w:p>
    <w:p w:rsidR="00036785" w:rsidDel="004424A4" w:rsidRDefault="000E3F0B" w:rsidP="00E92B39">
      <w:pPr>
        <w:pStyle w:val="ListParagraph"/>
        <w:numPr>
          <w:ilvl w:val="1"/>
          <w:numId w:val="1"/>
          <w:ins w:id="163" w:author="Unknown"/>
        </w:numPr>
        <w:rPr>
          <w:del w:id="164" w:author="Mert" w:date="2010-04-03T13:19:00Z"/>
        </w:rPr>
        <w:pPrChange w:id="165" w:author="Mert" w:date="2010-04-05T0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r>
        <w:t xml:space="preserve">Milestone </w:t>
      </w:r>
      <w:ins w:id="166" w:author="Mert" w:date="2010-04-03T12:41:00Z">
        <w:r w:rsidR="004424A4">
          <w:t>3</w:t>
        </w:r>
      </w:ins>
      <w:del w:id="167" w:author="Mert" w:date="2010-04-03T12:41:00Z">
        <w:r w:rsidDel="00AF582D">
          <w:delText>5</w:delText>
        </w:r>
      </w:del>
      <w:r w:rsidR="003B4BB6">
        <w:t xml:space="preserve">: </w:t>
      </w:r>
      <w:ins w:id="168" w:author="Mert" w:date="2010-04-05T00:24:00Z">
        <w:r w:rsidR="00E92B39">
          <w:t xml:space="preserve">Approval of </w:t>
        </w:r>
        <w:r w:rsidR="00E93CC5">
          <w:t>app submission</w:t>
        </w:r>
      </w:ins>
      <w:del w:id="169" w:author="Mert" w:date="2010-04-05T00:24:00Z">
        <w:r w:rsidR="003B4BB6" w:rsidDel="00E92B39">
          <w:delText>Apple store approval</w:delText>
        </w:r>
      </w:del>
      <w:ins w:id="170" w:author="Mert" w:date="2010-04-03T13:19:00Z">
        <w:r w:rsidR="004424A4">
          <w:t>.</w:t>
        </w:r>
      </w:ins>
      <w:r w:rsidR="003B4BB6">
        <w:t xml:space="preserve"> </w:t>
      </w:r>
      <w:r w:rsidR="00034125">
        <w:t>%</w:t>
      </w:r>
      <w:ins w:id="171" w:author="Mert" w:date="2010-04-03T12:42:00Z">
        <w:r w:rsidR="004424A4">
          <w:t>4</w:t>
        </w:r>
      </w:ins>
      <w:del w:id="172" w:author="Mert" w:date="2010-04-03T12:42:00Z">
        <w:r w:rsidR="00034125" w:rsidDel="00AF582D">
          <w:delText>3</w:delText>
        </w:r>
      </w:del>
      <w:r w:rsidR="00034125">
        <w:t>0</w:t>
      </w:r>
    </w:p>
    <w:p w:rsidR="003D5C30" w:rsidRDefault="003D5C30" w:rsidP="00E92B39">
      <w:pPr>
        <w:pStyle w:val="ListParagraph"/>
        <w:numPr>
          <w:ilvl w:val="1"/>
          <w:numId w:val="1"/>
          <w:ins w:id="173" w:author="Unknown"/>
        </w:numPr>
        <w:pPrChange w:id="174" w:author="Mert" w:date="2010-04-05T00:24:00Z">
          <w:pPr>
            <w:pStyle w:val="ListParagraph"/>
            <w:ind w:left="1440"/>
          </w:pPr>
        </w:pPrChange>
      </w:pPr>
    </w:p>
    <w:p w:rsidR="000E3F0B" w:rsidRPr="003B4BB6" w:rsidRDefault="003D5C30" w:rsidP="003D5C30">
      <w:pPr>
        <w:pStyle w:val="ListParagraph"/>
        <w:numPr>
          <w:ilvl w:val="0"/>
          <w:numId w:val="1"/>
        </w:numPr>
        <w:rPr>
          <w:b/>
        </w:rPr>
      </w:pPr>
      <w:r w:rsidRPr="003B4BB6">
        <w:rPr>
          <w:b/>
        </w:rPr>
        <w:t>Communication requirements</w:t>
      </w:r>
    </w:p>
    <w:p w:rsidR="000E3F0B" w:rsidRDefault="000E3F0B" w:rsidP="000E3F0B">
      <w:pPr>
        <w:pStyle w:val="ListParagraph"/>
        <w:numPr>
          <w:ilvl w:val="1"/>
          <w:numId w:val="1"/>
        </w:numPr>
      </w:pPr>
      <w:r>
        <w:t xml:space="preserve">Provider </w:t>
      </w:r>
      <w:r w:rsidR="00036785">
        <w:t>must</w:t>
      </w:r>
      <w:r>
        <w:t xml:space="preserve"> be reachable via Skype.</w:t>
      </w:r>
      <w:ins w:id="175" w:author="Kaykac" w:date="2010-03-28T14:42:00Z">
        <w:r w:rsidR="00F045B1">
          <w:t xml:space="preserve"> </w:t>
        </w:r>
      </w:ins>
    </w:p>
    <w:p w:rsidR="000E3F0B" w:rsidRDefault="000E3F0B" w:rsidP="000E3F0B">
      <w:pPr>
        <w:pStyle w:val="ListParagraph"/>
        <w:numPr>
          <w:ilvl w:val="1"/>
          <w:numId w:val="1"/>
        </w:numPr>
      </w:pPr>
      <w:r>
        <w:t xml:space="preserve">Provider </w:t>
      </w:r>
      <w:r w:rsidR="00036785">
        <w:t>must</w:t>
      </w:r>
      <w:r>
        <w:t xml:space="preserve"> report status on project every two days via email or Skype.</w:t>
      </w:r>
    </w:p>
    <w:p w:rsidR="000E3F0B" w:rsidRDefault="000E3F0B" w:rsidP="000E3F0B">
      <w:pPr>
        <w:pStyle w:val="ListParagraph"/>
        <w:numPr>
          <w:ilvl w:val="1"/>
          <w:numId w:val="1"/>
        </w:numPr>
      </w:pPr>
      <w:r>
        <w:t xml:space="preserve">Provider </w:t>
      </w:r>
      <w:r w:rsidR="00036785">
        <w:t>must</w:t>
      </w:r>
      <w:r>
        <w:t xml:space="preserve"> be reachable </w:t>
      </w:r>
      <w:ins w:id="176" w:author="Kaykac" w:date="2010-03-28T14:42:00Z">
        <w:r w:rsidR="00F045B1">
          <w:t xml:space="preserve">at least for four hours </w:t>
        </w:r>
      </w:ins>
      <w:r>
        <w:t>via Skype in Pacific Time zone between 9am – 8pm.</w:t>
      </w:r>
    </w:p>
    <w:p w:rsidR="000E3F0B" w:rsidRDefault="000E3F0B" w:rsidP="000E3F0B">
      <w:pPr>
        <w:pStyle w:val="ListParagraph"/>
        <w:numPr>
          <w:ilvl w:val="1"/>
          <w:numId w:val="1"/>
        </w:numPr>
      </w:pPr>
      <w:r>
        <w:t xml:space="preserve">Provider must respond to emails within </w:t>
      </w:r>
      <w:ins w:id="177" w:author="Kaykac" w:date="2010-03-28T14:43:00Z">
        <w:r w:rsidR="00F045B1">
          <w:t>24 hours</w:t>
        </w:r>
      </w:ins>
      <w:del w:id="178" w:author="Kaykac" w:date="2010-03-28T14:43:00Z">
        <w:r w:rsidDel="00F045B1">
          <w:delText>two days</w:delText>
        </w:r>
      </w:del>
      <w:r>
        <w:t>.</w:t>
      </w:r>
    </w:p>
    <w:p w:rsidR="003D5C30" w:rsidRDefault="003D5C30" w:rsidP="000E3F0B">
      <w:pPr>
        <w:pStyle w:val="ListParagraph"/>
        <w:ind w:left="1440"/>
      </w:pPr>
    </w:p>
    <w:p w:rsidR="00036785" w:rsidRPr="003B4BB6" w:rsidRDefault="003D5C30" w:rsidP="00036785">
      <w:pPr>
        <w:pStyle w:val="ListParagraph"/>
        <w:numPr>
          <w:ilvl w:val="0"/>
          <w:numId w:val="1"/>
        </w:numPr>
        <w:rPr>
          <w:b/>
        </w:rPr>
      </w:pPr>
      <w:r w:rsidRPr="003B4BB6">
        <w:rPr>
          <w:b/>
        </w:rPr>
        <w:t>Other requirements</w:t>
      </w:r>
    </w:p>
    <w:p w:rsidR="00036785" w:rsidRPr="003B4BB6" w:rsidRDefault="000E3F0B" w:rsidP="00036785">
      <w:pPr>
        <w:pStyle w:val="ListParagraph"/>
        <w:numPr>
          <w:ilvl w:val="1"/>
          <w:numId w:val="1"/>
        </w:numPr>
        <w:rPr>
          <w:b/>
        </w:rPr>
      </w:pPr>
      <w:r w:rsidRPr="003B4BB6">
        <w:rPr>
          <w:b/>
        </w:rPr>
        <w:t>Provide</w:t>
      </w:r>
      <w:r w:rsidR="00036785" w:rsidRPr="003B4BB6">
        <w:rPr>
          <w:b/>
        </w:rPr>
        <w:t>r</w:t>
      </w:r>
      <w:r w:rsidRPr="003B4BB6">
        <w:rPr>
          <w:b/>
        </w:rPr>
        <w:t xml:space="preserve"> must deliver all projec</w:t>
      </w:r>
      <w:r w:rsidR="00036785" w:rsidRPr="003B4BB6">
        <w:rPr>
          <w:b/>
        </w:rPr>
        <w:t>t source code and binary files.</w:t>
      </w:r>
    </w:p>
    <w:p w:rsidR="00292ED9" w:rsidRPr="00AF582D" w:rsidDel="00AF582D" w:rsidRDefault="00036785" w:rsidP="00292ED9">
      <w:pPr>
        <w:pStyle w:val="ListParagraph"/>
        <w:numPr>
          <w:ilvl w:val="1"/>
          <w:numId w:val="1"/>
        </w:numPr>
        <w:rPr>
          <w:del w:id="179" w:author="Mert" w:date="2010-04-03T12:42:00Z"/>
          <w:b/>
          <w:rPrChange w:id="180" w:author="Mert" w:date="2010-04-03T12:44:00Z">
            <w:rPr>
              <w:del w:id="181" w:author="Mert" w:date="2010-04-03T12:42:00Z"/>
              <w:b/>
            </w:rPr>
          </w:rPrChange>
        </w:rPr>
      </w:pPr>
      <w:r w:rsidRPr="00AF582D">
        <w:rPr>
          <w:b/>
          <w:rPrChange w:id="182" w:author="Mert" w:date="2010-04-03T12:44:00Z">
            <w:rPr>
              <w:b/>
            </w:rPr>
          </w:rPrChange>
        </w:rPr>
        <w:t xml:space="preserve">Provider must develop the software in accordance to Apple Application Store rules defined in </w:t>
      </w:r>
      <w:del w:id="183" w:author="Mert" w:date="2010-04-03T12:42:00Z">
        <w:r w:rsidRPr="00AF582D" w:rsidDel="00AF582D">
          <w:rPr>
            <w:b/>
            <w:rPrChange w:id="184" w:author="Mert" w:date="2010-04-03T12:44:00Z">
              <w:rPr>
                <w:b/>
              </w:rPr>
            </w:rPrChange>
          </w:rPr>
          <w:delText xml:space="preserve">iPhone </w:delText>
        </w:r>
      </w:del>
      <w:proofErr w:type="spellStart"/>
      <w:ins w:id="185" w:author="Mert" w:date="2010-04-03T12:42:00Z">
        <w:r w:rsidR="00AF582D" w:rsidRPr="00AF582D">
          <w:rPr>
            <w:b/>
            <w:rPrChange w:id="186" w:author="Mert" w:date="2010-04-03T12:44:00Z">
              <w:rPr>
                <w:b/>
              </w:rPr>
            </w:rPrChange>
          </w:rPr>
          <w:t>iPad</w:t>
        </w:r>
        <w:proofErr w:type="spellEnd"/>
        <w:r w:rsidR="00AF582D" w:rsidRPr="00AF582D">
          <w:rPr>
            <w:b/>
            <w:rPrChange w:id="187" w:author="Mert" w:date="2010-04-03T12:44:00Z">
              <w:rPr>
                <w:b/>
              </w:rPr>
            </w:rPrChange>
          </w:rPr>
          <w:t xml:space="preserve"> </w:t>
        </w:r>
      </w:ins>
      <w:r w:rsidRPr="00AF582D">
        <w:rPr>
          <w:b/>
          <w:rPrChange w:id="188" w:author="Mert" w:date="2010-04-03T12:44:00Z">
            <w:rPr>
              <w:b/>
            </w:rPr>
          </w:rPrChange>
        </w:rPr>
        <w:t xml:space="preserve">Developer Program License Agreement and </w:t>
      </w:r>
      <w:del w:id="189" w:author="Mert" w:date="2010-04-03T12:42:00Z">
        <w:r w:rsidRPr="00AF582D" w:rsidDel="00AF582D">
          <w:rPr>
            <w:b/>
            <w:rPrChange w:id="190" w:author="Mert" w:date="2010-04-03T12:44:00Z">
              <w:rPr>
                <w:b/>
              </w:rPr>
            </w:rPrChange>
          </w:rPr>
          <w:delText xml:space="preserve">iPhone </w:delText>
        </w:r>
      </w:del>
      <w:proofErr w:type="spellStart"/>
      <w:ins w:id="191" w:author="Mert" w:date="2010-04-03T12:42:00Z">
        <w:r w:rsidR="00AF582D" w:rsidRPr="00AF582D">
          <w:rPr>
            <w:b/>
            <w:rPrChange w:id="192" w:author="Mert" w:date="2010-04-03T12:44:00Z">
              <w:rPr>
                <w:b/>
              </w:rPr>
            </w:rPrChange>
          </w:rPr>
          <w:t>iPad</w:t>
        </w:r>
        <w:proofErr w:type="spellEnd"/>
        <w:r w:rsidR="00AF582D" w:rsidRPr="00AF582D">
          <w:rPr>
            <w:b/>
            <w:rPrChange w:id="193" w:author="Mert" w:date="2010-04-03T12:44:00Z">
              <w:rPr>
                <w:b/>
              </w:rPr>
            </w:rPrChange>
          </w:rPr>
          <w:t xml:space="preserve"> </w:t>
        </w:r>
      </w:ins>
      <w:r w:rsidRPr="00AF582D">
        <w:rPr>
          <w:b/>
          <w:rPrChange w:id="194" w:author="Mert" w:date="2010-04-03T12:44:00Z">
            <w:rPr>
              <w:b/>
            </w:rPr>
          </w:rPrChange>
        </w:rPr>
        <w:t>Human Interface Gu</w:t>
      </w:r>
      <w:r w:rsidR="00292ED9" w:rsidRPr="00AF582D">
        <w:rPr>
          <w:b/>
          <w:rPrChange w:id="195" w:author="Mert" w:date="2010-04-03T12:44:00Z">
            <w:rPr>
              <w:b/>
            </w:rPr>
          </w:rPrChange>
        </w:rPr>
        <w:t>idelines.</w:t>
      </w:r>
    </w:p>
    <w:p w:rsidR="00292ED9" w:rsidRPr="00AF582D" w:rsidDel="00AF582D" w:rsidRDefault="00292ED9" w:rsidP="00292ED9">
      <w:pPr>
        <w:pStyle w:val="ListParagraph"/>
        <w:numPr>
          <w:ilvl w:val="1"/>
          <w:numId w:val="1"/>
        </w:numPr>
        <w:rPr>
          <w:del w:id="196" w:author="Mert" w:date="2010-04-03T12:42:00Z"/>
          <w:b/>
          <w:rPrChange w:id="197" w:author="Mert" w:date="2010-04-03T12:44:00Z">
            <w:rPr>
              <w:del w:id="198" w:author="Mert" w:date="2010-04-03T12:42:00Z"/>
            </w:rPr>
          </w:rPrChange>
        </w:rPr>
        <w:pPrChange w:id="199" w:author="Mert" w:date="2010-04-03T12:42:00Z">
          <w:pPr/>
        </w:pPrChange>
      </w:pPr>
    </w:p>
    <w:p w:rsidR="00292ED9" w:rsidRPr="00AF582D" w:rsidDel="00AF582D" w:rsidRDefault="00292ED9" w:rsidP="00AF582D">
      <w:pPr>
        <w:pStyle w:val="ListParagraph"/>
        <w:numPr>
          <w:ilvl w:val="0"/>
          <w:numId w:val="1"/>
        </w:numPr>
        <w:rPr>
          <w:del w:id="200" w:author="Mert" w:date="2010-04-03T12:42:00Z"/>
          <w:b/>
          <w:rPrChange w:id="201" w:author="Mert" w:date="2010-04-03T12:44:00Z">
            <w:rPr>
              <w:del w:id="202" w:author="Mert" w:date="2010-04-03T12:42:00Z"/>
            </w:rPr>
          </w:rPrChange>
        </w:rPr>
        <w:pPrChange w:id="203" w:author="Mert" w:date="2010-04-03T12:42:00Z">
          <w:pPr/>
        </w:pPrChange>
      </w:pPr>
    </w:p>
    <w:p w:rsidR="003D5C30" w:rsidRPr="00AF582D" w:rsidRDefault="00292ED9" w:rsidP="00AF582D">
      <w:pPr>
        <w:pStyle w:val="ListParagraph"/>
        <w:numPr>
          <w:ilvl w:val="1"/>
          <w:numId w:val="1"/>
        </w:numPr>
        <w:rPr>
          <w:b/>
          <w:rPrChange w:id="204" w:author="Mert" w:date="2010-04-03T12:44:00Z">
            <w:rPr/>
          </w:rPrChange>
        </w:rPr>
        <w:pPrChange w:id="205" w:author="Mert" w:date="2010-04-03T12:42:00Z">
          <w:pPr/>
        </w:pPrChange>
      </w:pPr>
      <w:del w:id="206" w:author="Mert" w:date="2010-04-03T12:42:00Z">
        <w:r w:rsidRPr="00AF582D" w:rsidDel="00AF582D">
          <w:rPr>
            <w:b/>
            <w:rPrChange w:id="207" w:author="Mert" w:date="2010-04-03T12:44:00Z">
              <w:rPr/>
            </w:rPrChange>
          </w:rPr>
          <w:delText>We would like to work with a development team that is capable of supporting this application in the future</w:delText>
        </w:r>
      </w:del>
      <w:ins w:id="208" w:author="Kaykac" w:date="2010-03-28T14:43:00Z">
        <w:del w:id="209" w:author="Mert" w:date="2010-04-03T12:42:00Z">
          <w:r w:rsidR="00F045B1" w:rsidRPr="00AF582D" w:rsidDel="00AF582D">
            <w:rPr>
              <w:b/>
              <w:rPrChange w:id="210" w:author="Mert" w:date="2010-04-03T12:44:00Z">
                <w:rPr/>
              </w:rPrChange>
            </w:rPr>
            <w:delText>. We are going to build a web interface</w:delText>
          </w:r>
        </w:del>
      </w:ins>
      <w:del w:id="211" w:author="Mert" w:date="2010-04-03T12:42:00Z">
        <w:r w:rsidRPr="00AF582D" w:rsidDel="00AF582D">
          <w:rPr>
            <w:b/>
            <w:rPrChange w:id="212" w:author="Mert" w:date="2010-04-03T12:44:00Z">
              <w:rPr/>
            </w:rPrChange>
          </w:rPr>
          <w:delText xml:space="preserve"> and </w:delText>
        </w:r>
        <w:r w:rsidRPr="00AF582D" w:rsidDel="00AF582D">
          <w:rPr>
            <w:b/>
            <w:rPrChange w:id="213" w:author="Mert" w:date="2010-04-03T12:44:00Z">
              <w:rPr/>
            </w:rPrChange>
          </w:rPr>
          <w:delText xml:space="preserve">be able to </w:delText>
        </w:r>
        <w:r w:rsidRPr="00AF582D" w:rsidDel="00AF582D">
          <w:rPr>
            <w:b/>
            <w:rPrChange w:id="214" w:author="Mert" w:date="2010-04-03T12:44:00Z">
              <w:rPr/>
            </w:rPrChange>
          </w:rPr>
          <w:delText>develop</w:delText>
        </w:r>
      </w:del>
      <w:ins w:id="215" w:author="Kaykac" w:date="2010-03-28T14:44:00Z">
        <w:del w:id="216" w:author="Mert" w:date="2010-04-03T12:42:00Z">
          <w:r w:rsidR="00F045B1" w:rsidRPr="00AF582D" w:rsidDel="00AF582D">
            <w:rPr>
              <w:b/>
              <w:rPrChange w:id="217" w:author="Mert" w:date="2010-04-03T12:44:00Z">
                <w:rPr/>
              </w:rPrChange>
            </w:rPr>
            <w:delText xml:space="preserve"> mobile clients </w:delText>
          </w:r>
        </w:del>
      </w:ins>
      <w:del w:id="218" w:author="Mert" w:date="2010-04-03T12:42:00Z">
        <w:r w:rsidRPr="00AF582D" w:rsidDel="00AF582D">
          <w:rPr>
            <w:b/>
            <w:rPrChange w:id="219" w:author="Mert" w:date="2010-04-03T12:44:00Z">
              <w:rPr/>
            </w:rPrChange>
          </w:rPr>
          <w:delText xml:space="preserve"> </w:delText>
        </w:r>
        <w:r w:rsidRPr="00AF582D" w:rsidDel="00AF582D">
          <w:rPr>
            <w:b/>
            <w:rPrChange w:id="220" w:author="Mert" w:date="2010-04-03T12:44:00Z">
              <w:rPr/>
            </w:rPrChange>
          </w:rPr>
          <w:delText xml:space="preserve">for other platforms such as Android and Blackberry. </w:delText>
        </w:r>
        <w:r w:rsidR="003B4BB6" w:rsidRPr="00AF582D" w:rsidDel="00AF582D">
          <w:rPr>
            <w:b/>
            <w:rPrChange w:id="221" w:author="Mert" w:date="2010-04-03T12:44:00Z">
              <w:rPr/>
            </w:rPrChange>
          </w:rPr>
          <w:delText>We have upcoming projects so please bid if you have a serious development team.</w:delText>
        </w:r>
      </w:del>
    </w:p>
    <w:sectPr w:rsidR="003D5C30" w:rsidRPr="00AF582D" w:rsidSect="003D5C30">
      <w:pgSz w:w="12240" w:h="15840"/>
      <w:pgMar w:top="1440" w:right="1800" w:bottom="1440" w:left="180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aykac" w:date="2010-03-28T14:45:00Z" w:initials="K">
    <w:p w:rsidR="00831C2F" w:rsidRDefault="00831C2F">
      <w:pPr>
        <w:pStyle w:val="CommentText"/>
      </w:pPr>
      <w:r>
        <w:rPr>
          <w:rStyle w:val="CommentReference"/>
        </w:rPr>
        <w:annotationRef/>
      </w:r>
      <w:proofErr w:type="spellStart"/>
      <w:r>
        <w:t>Ismi</w:t>
      </w:r>
      <w:proofErr w:type="spellEnd"/>
      <w:r>
        <w:t xml:space="preserve"> </w:t>
      </w:r>
      <w:proofErr w:type="spellStart"/>
      <w:r>
        <w:t>koyma</w:t>
      </w:r>
      <w:proofErr w:type="spellEnd"/>
      <w:r>
        <w:t xml:space="preserve"> </w:t>
      </w:r>
      <w:proofErr w:type="spellStart"/>
      <w:r>
        <w:t>istersen</w:t>
      </w:r>
      <w:proofErr w:type="spellEnd"/>
      <w:r>
        <w:t xml:space="preserve"> </w:t>
      </w:r>
      <w:proofErr w:type="spellStart"/>
      <w:r>
        <w:t>simdiden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LBS </w:t>
      </w:r>
      <w:proofErr w:type="spellStart"/>
      <w:r>
        <w:t>diyebilirsin</w:t>
      </w:r>
      <w:proofErr w:type="spellEnd"/>
      <w:r>
        <w:t xml:space="preserve"> </w:t>
      </w:r>
      <w:proofErr w:type="spellStart"/>
      <w:r>
        <w:t>istersen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B7DD5"/>
    <w:multiLevelType w:val="hybridMultilevel"/>
    <w:tmpl w:val="A2D08270"/>
    <w:lvl w:ilvl="0" w:tplc="25F2149A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496120"/>
    <w:multiLevelType w:val="hybridMultilevel"/>
    <w:tmpl w:val="D38A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E11F6"/>
    <w:multiLevelType w:val="hybridMultilevel"/>
    <w:tmpl w:val="6E80AB4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3D5C30"/>
    <w:rsid w:val="00034125"/>
    <w:rsid w:val="00036785"/>
    <w:rsid w:val="000E3F0B"/>
    <w:rsid w:val="0013162D"/>
    <w:rsid w:val="00292ED9"/>
    <w:rsid w:val="003B4BB6"/>
    <w:rsid w:val="003D5C30"/>
    <w:rsid w:val="004424A4"/>
    <w:rsid w:val="00670D8B"/>
    <w:rsid w:val="006C5B38"/>
    <w:rsid w:val="006E15C8"/>
    <w:rsid w:val="00762A8E"/>
    <w:rsid w:val="007B787B"/>
    <w:rsid w:val="007C123E"/>
    <w:rsid w:val="007E36D4"/>
    <w:rsid w:val="00831C2F"/>
    <w:rsid w:val="0084684C"/>
    <w:rsid w:val="0085370E"/>
    <w:rsid w:val="008C7682"/>
    <w:rsid w:val="00903BCA"/>
    <w:rsid w:val="009A0A16"/>
    <w:rsid w:val="00A51008"/>
    <w:rsid w:val="00AE7E55"/>
    <w:rsid w:val="00AF582D"/>
    <w:rsid w:val="00D92BB7"/>
    <w:rsid w:val="00DF6281"/>
    <w:rsid w:val="00E92B39"/>
    <w:rsid w:val="00E93CC5"/>
    <w:rsid w:val="00F045B1"/>
    <w:rsid w:val="00F62D78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6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D5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4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3B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B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B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B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B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541</Words>
  <Characters>3084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cp:lastModifiedBy>Mert</cp:lastModifiedBy>
  <cp:revision>7</cp:revision>
  <dcterms:created xsi:type="dcterms:W3CDTF">2010-03-29T04:38:00Z</dcterms:created>
  <dcterms:modified xsi:type="dcterms:W3CDTF">2010-04-07T02:08:00Z</dcterms:modified>
</cp:coreProperties>
</file>